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0DCF54D" w:rsidR="00E97402" w:rsidRDefault="00E97402">
      <w:pPr>
        <w:pStyle w:val="Ttulo"/>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0"/>
    <w:p w14:paraId="1D5B113B" w14:textId="1341A27C" w:rsidR="00E97402" w:rsidRDefault="00706004">
      <w:pPr>
        <w:pStyle w:val="Ttulo1"/>
      </w:pPr>
      <w:proofErr w:type="spellStart"/>
      <w:r>
        <w:t>Introdução</w:t>
      </w:r>
      <w:proofErr w:type="spellEnd"/>
    </w:p>
    <w:p w14:paraId="49B0B49D" w14:textId="7735E252" w:rsidR="00E97402" w:rsidRDefault="0090608B">
      <w:pPr>
        <w:pStyle w:val="Text"/>
        <w:keepNext/>
        <w:framePr w:dropCap="drop" w:lines="2" w:wrap="auto" w:vAnchor="text" w:hAnchor="text"/>
        <w:spacing w:line="480" w:lineRule="exact"/>
        <w:ind w:firstLine="0"/>
        <w:rPr>
          <w:smallCaps/>
          <w:position w:val="-3"/>
          <w:sz w:val="56"/>
          <w:szCs w:val="56"/>
        </w:rPr>
      </w:pPr>
      <w:r>
        <w:rPr>
          <w:position w:val="-3"/>
          <w:sz w:val="56"/>
          <w:szCs w:val="56"/>
          <w:lang w:val="pt-BR"/>
        </w:rPr>
        <w:t>C</w:t>
      </w:r>
    </w:p>
    <w:p w14:paraId="4BE340B6" w14:textId="395D1C19" w:rsidR="00706004" w:rsidRDefault="0090608B">
      <w:pPr>
        <w:pStyle w:val="Text"/>
        <w:ind w:firstLine="0"/>
        <w:rPr>
          <w:lang w:val="pt-BR"/>
        </w:rPr>
      </w:pPr>
      <w:r>
        <w:rPr>
          <w:smallCaps/>
          <w:lang w:val="pt-BR"/>
        </w:rPr>
        <w:t>OM</w:t>
      </w:r>
      <w:r w:rsidRPr="0090608B">
        <w:rPr>
          <w:lang w:val="pt-BR"/>
        </w:rPr>
        <w:t xml:space="preserve"> </w:t>
      </w:r>
      <w:r>
        <w:rPr>
          <w:lang w:val="pt-BR"/>
        </w:rPr>
        <w:t>o aumento do número de automóveis na cidade de Itajaí seja p</w:t>
      </w:r>
      <w:bookmarkStart w:id="1" w:name="_GoBack"/>
      <w:bookmarkEnd w:id="1"/>
      <w:r>
        <w:rPr>
          <w:lang w:val="pt-BR"/>
        </w:rPr>
        <w:t>or habitantes comprando automóveis próprios, turistas que utilizam o aeroporto em Navegantes ou habitantes de Navegantes que vem trabalhar em Itajaí, certos pontos da cidade tendem a ficar lentos durante horários de pico, principalmente as rotas que ligam Itajaí a Navegantes.</w:t>
      </w:r>
      <w:r>
        <w:rPr>
          <w:lang w:val="pt-BR"/>
        </w:rPr>
        <w:t xml:space="preserve"> </w:t>
      </w:r>
    </w:p>
    <w:p w14:paraId="3C130399" w14:textId="1A1E02C7" w:rsidR="008C0E06" w:rsidRDefault="008C0E06">
      <w:pPr>
        <w:pStyle w:val="Text"/>
        <w:ind w:firstLine="0"/>
        <w:rPr>
          <w:lang w:val="pt-BR"/>
        </w:rPr>
      </w:pPr>
      <w:r>
        <w:rPr>
          <w:lang w:val="pt-BR"/>
        </w:rPr>
        <w:tab/>
        <w:t xml:space="preserve">Duas rotas principais são utilizadas nessa travessia, uma é a via pela BR-101 e BR-470, a outra é via a Avenida Santos Dumont, porém </w:t>
      </w:r>
      <w:r w:rsidR="009139D8">
        <w:rPr>
          <w:lang w:val="pt-BR"/>
        </w:rPr>
        <w:t xml:space="preserve">o primeiro trajeto tem </w:t>
      </w:r>
      <w:proofErr w:type="gramStart"/>
      <w:r w:rsidR="009139D8">
        <w:rPr>
          <w:lang w:val="pt-BR"/>
        </w:rPr>
        <w:t>24 Km</w:t>
      </w:r>
      <w:proofErr w:type="gramEnd"/>
      <w:r w:rsidR="009139D8">
        <w:rPr>
          <w:lang w:val="pt-BR"/>
        </w:rPr>
        <w:t xml:space="preserve"> de distância, enquanto o </w:t>
      </w:r>
      <w:r>
        <w:rPr>
          <w:lang w:val="pt-BR"/>
        </w:rPr>
        <w:t>segundo trajeto</w:t>
      </w:r>
      <w:r w:rsidR="009139D8">
        <w:rPr>
          <w:lang w:val="pt-BR"/>
        </w:rPr>
        <w:t xml:space="preserve"> tem 2,7 Km de distância, porém </w:t>
      </w:r>
      <w:r>
        <w:rPr>
          <w:lang w:val="pt-BR"/>
        </w:rPr>
        <w:t>contém uma Balsa intermediária, que atravessa o Rio Itajaí-Açu.</w:t>
      </w:r>
    </w:p>
    <w:p w14:paraId="7918C49F" w14:textId="3CD3C07F" w:rsidR="00E97402" w:rsidRPr="0090608B" w:rsidRDefault="009139D8" w:rsidP="0090608B">
      <w:pPr>
        <w:pStyle w:val="Text"/>
        <w:ind w:firstLine="0"/>
        <w:rPr>
          <w:lang w:val="pt-BR"/>
        </w:rPr>
      </w:pPr>
      <w:r>
        <w:rPr>
          <w:lang w:val="pt-BR"/>
        </w:rPr>
        <w:tab/>
        <w:t xml:space="preserve">Este documento tenta provar que a criação de uma ponte no lugar de uma balsa, faria o trânsito diminuir nesses pontos, além de ficar mais economicamente viável aos motoristas que não precisaram pagar possivelmente pela travessia na ponte além de economia de gasolina ao não necessitar dirigir por mais de </w:t>
      </w:r>
      <w:proofErr w:type="gramStart"/>
      <w:r>
        <w:rPr>
          <w:lang w:val="pt-BR"/>
        </w:rPr>
        <w:t>20 Km</w:t>
      </w:r>
      <w:proofErr w:type="gramEnd"/>
      <w:r>
        <w:rPr>
          <w:lang w:val="pt-BR"/>
        </w:rPr>
        <w:t xml:space="preserve"> para atravessar Itajaí-Navegantes pelas BR-101 e BR-470.</w:t>
      </w:r>
      <w:r w:rsidR="00E97402" w:rsidRPr="0090608B">
        <w:rPr>
          <w:lang w:val="pt-BR"/>
        </w:rPr>
        <w:t xml:space="preserve"> </w:t>
      </w:r>
    </w:p>
    <w:p w14:paraId="463C123B" w14:textId="77176AED" w:rsidR="008A3C23" w:rsidRDefault="008A3C23" w:rsidP="001F4C5C">
      <w:pPr>
        <w:pStyle w:val="Ttulo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Ttulo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Ttulo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t xml:space="preserve">A parenthetical statement at the end of a sentence is punctuated outside of the closing parenthesis (like this). (A parenthetical sentence is punctuated within the parentheses.) In American English, periods and commas are within quotation marks, like “this period.” Other punctuation is </w:t>
      </w:r>
      <w:r>
        <w:lastRenderedPageBreak/>
        <w:t>“outside”!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Ttulo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Ttulo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Ttulo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3" o:title=""/>
          </v:shape>
          <o:OLEObject Type="Embed" ProgID="Equation.3" ShapeID="_x0000_i1025" DrawAspect="Content" ObjectID="_1541875187" r:id="rId14"/>
        </w:object>
      </w:r>
      <w:r>
        <w:tab/>
        <w:t>(1)</w:t>
      </w:r>
    </w:p>
    <w:p w14:paraId="2AEE0D76" w14:textId="77777777" w:rsidR="00E97B99" w:rsidRDefault="00E97B99" w:rsidP="00E97B99"/>
    <w:p w14:paraId="09872683"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w:t>
      </w:r>
      <w:r>
        <w:lastRenderedPageBreak/>
        <w:t xml:space="preserve">except at the beginning of a sentence: “Equation (1) is </w:t>
      </w:r>
      <w:proofErr w:type="gramStart"/>
      <w:r>
        <w:t>... .”</w:t>
      </w:r>
      <w:proofErr w:type="gramEnd"/>
    </w:p>
    <w:p w14:paraId="20DD1D60" w14:textId="77777777" w:rsidR="00E97B99" w:rsidRDefault="00E97B99" w:rsidP="00E97B99">
      <w:pPr>
        <w:pStyle w:val="Ttulo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Ttulo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5"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Ttulo2"/>
        <w:numPr>
          <w:ilvl w:val="0"/>
          <w:numId w:val="0"/>
        </w:numPr>
      </w:pPr>
      <w:r w:rsidRPr="001F4C5C">
        <w:rPr>
          <w:noProof/>
          <w:lang w:val="pt-BR" w:eastAsia="ja-JP"/>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Textodenotaderodap"/>
                              <w:ind w:firstLine="0"/>
                            </w:pPr>
                            <w:r>
                              <w:rPr>
                                <w:noProof/>
                                <w:sz w:val="20"/>
                                <w:szCs w:val="20"/>
                                <w:lang w:val="pt-BR" w:eastAsia="ja-JP"/>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Textodenotaderodap"/>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Textodenotaderodap"/>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v:textbox>
                <w10:wrap type="square" anchorx="margin" anchory="margin"/>
              </v:shape>
            </w:pict>
          </mc:Fallback>
        </mc:AlternateContent>
      </w:r>
      <w:r w:rsidRPr="001F4C5C">
        <w:rPr>
          <w:noProof/>
          <w:lang w:val="pt-BR" w:eastAsia="ja-JP"/>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rsidRPr="00706004"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Pr="00706004" w:rsidRDefault="00DE07FA">
                                  <w:pPr>
                                    <w:rPr>
                                      <w:sz w:val="16"/>
                                      <w:szCs w:val="16"/>
                                      <w:lang w:val="pt-BR"/>
                                    </w:rPr>
                                  </w:pPr>
                                  <w:r w:rsidRPr="00706004">
                                    <w:rPr>
                                      <w:sz w:val="16"/>
                                      <w:szCs w:val="16"/>
                                      <w:lang w:val="pt-BR"/>
                                    </w:rPr>
                                    <w:t xml:space="preserve">1 erg/G = 1 emu </w:t>
                                  </w:r>
                                </w:p>
                                <w:p w14:paraId="5EF85EAC" w14:textId="77777777" w:rsidR="00DE07FA" w:rsidRPr="00706004" w:rsidRDefault="00DE07F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A·m</w:t>
                                  </w:r>
                                  <w:r w:rsidRPr="00706004">
                                    <w:rPr>
                                      <w:sz w:val="16"/>
                                      <w:szCs w:val="16"/>
                                      <w:vertAlign w:val="superscript"/>
                                      <w:lang w:val="pt-BR"/>
                                    </w:rPr>
                                    <w:t>2</w:t>
                                  </w:r>
                                  <w:r w:rsidRPr="00706004">
                                    <w:rPr>
                                      <w:sz w:val="16"/>
                                      <w:szCs w:val="16"/>
                                      <w:lang w:val="pt-BR"/>
                                    </w:rPr>
                                    <w:t xml:space="preserve"> =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J/T</w:t>
                                  </w:r>
                                </w:p>
                              </w:tc>
                            </w:tr>
                            <w:tr w:rsidR="00DE07FA" w:rsidRPr="00706004"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Pr="00706004" w:rsidRDefault="00DE07FA">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15DD1D3B" w14:textId="77777777" w:rsidR="00DE07FA" w:rsidRPr="00706004" w:rsidRDefault="00DE07F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sidRPr="00706004">
                                    <w:rPr>
                                      <w:sz w:val="16"/>
                                      <w:szCs w:val="16"/>
                                      <w:vertAlign w:val="superscript"/>
                                      <w:lang w:val="pt-BR"/>
                                    </w:rPr>
                                    <w:t>3</w:t>
                                  </w:r>
                                  <w:r w:rsidRPr="00706004">
                                    <w:rPr>
                                      <w:sz w:val="16"/>
                                      <w:szCs w:val="16"/>
                                      <w:lang w:val="pt-BR"/>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rsidRPr="00706004"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Pr="00706004" w:rsidRDefault="00DE07FA">
                                  <w:pPr>
                                    <w:rPr>
                                      <w:sz w:val="16"/>
                                      <w:szCs w:val="16"/>
                                      <w:lang w:val="pt-BR"/>
                                    </w:rPr>
                                  </w:pPr>
                                  <w:r w:rsidRPr="00706004">
                                    <w:rPr>
                                      <w:sz w:val="16"/>
                                      <w:szCs w:val="16"/>
                                      <w:lang w:val="pt-BR"/>
                                    </w:rPr>
                                    <w:t xml:space="preserve">1 erg/G = 1 emu </w:t>
                                  </w:r>
                                </w:p>
                                <w:p w14:paraId="1B959306" w14:textId="77777777" w:rsidR="00DE07FA" w:rsidRPr="00706004" w:rsidRDefault="00DE07F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10</w:t>
                                  </w:r>
                                  <w:r w:rsidRPr="00706004">
                                    <w:rPr>
                                      <w:sz w:val="16"/>
                                      <w:szCs w:val="16"/>
                                      <w:lang w:val="pt-BR"/>
                                    </w:rPr>
                                    <w:t xml:space="preserve"> Wb·m</w:t>
                                  </w:r>
                                </w:p>
                              </w:tc>
                            </w:tr>
                            <w:tr w:rsidR="00DE07FA" w:rsidRPr="00706004"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Pr="00706004" w:rsidRDefault="00DE07FA">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68A5D64B" w14:textId="77777777" w:rsidR="00DE07FA" w:rsidRPr="00706004" w:rsidRDefault="00DE07F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4</w:t>
                                  </w:r>
                                  <w:r w:rsidRPr="00706004">
                                    <w:rPr>
                                      <w:sz w:val="16"/>
                                      <w:szCs w:val="16"/>
                                      <w:lang w:val="pt-BR"/>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denotaderodap"/>
                            </w:pPr>
                            <w:r>
                              <w:t xml:space="preserve">Vertical lines are optional in tables. Statements that serve as captions for the entire table do not need footnote letters. </w:t>
                            </w:r>
                          </w:p>
                          <w:p w14:paraId="436183EB" w14:textId="6AE5581F" w:rsidR="00DE07FA" w:rsidRDefault="00DE07FA" w:rsidP="00E97B99">
                            <w:pPr>
                              <w:pStyle w:val="Textodenotaderodap"/>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Textodenotaderodap"/>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rsidRPr="00706004"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Pr="00706004" w:rsidRDefault="00DE07FA">
                            <w:pPr>
                              <w:rPr>
                                <w:sz w:val="16"/>
                                <w:szCs w:val="16"/>
                                <w:lang w:val="pt-BR"/>
                              </w:rPr>
                            </w:pPr>
                            <w:r w:rsidRPr="00706004">
                              <w:rPr>
                                <w:sz w:val="16"/>
                                <w:szCs w:val="16"/>
                                <w:lang w:val="pt-BR"/>
                              </w:rPr>
                              <w:t xml:space="preserve">1 erg/G = 1 emu </w:t>
                            </w:r>
                          </w:p>
                          <w:p w14:paraId="5EF85EAC" w14:textId="77777777" w:rsidR="00DE07FA" w:rsidRPr="00706004" w:rsidRDefault="00DE07F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A·m</w:t>
                            </w:r>
                            <w:r w:rsidRPr="00706004">
                              <w:rPr>
                                <w:sz w:val="16"/>
                                <w:szCs w:val="16"/>
                                <w:vertAlign w:val="superscript"/>
                                <w:lang w:val="pt-BR"/>
                              </w:rPr>
                              <w:t>2</w:t>
                            </w:r>
                            <w:r w:rsidRPr="00706004">
                              <w:rPr>
                                <w:sz w:val="16"/>
                                <w:szCs w:val="16"/>
                                <w:lang w:val="pt-BR"/>
                              </w:rPr>
                              <w:t xml:space="preserve"> = 10</w:t>
                            </w:r>
                            <w:r>
                              <w:rPr>
                                <w:sz w:val="16"/>
                                <w:szCs w:val="16"/>
                                <w:vertAlign w:val="superscript"/>
                              </w:rPr>
                              <w:sym w:font="Symbol" w:char="F02D"/>
                            </w:r>
                            <w:r w:rsidRPr="00706004">
                              <w:rPr>
                                <w:sz w:val="16"/>
                                <w:szCs w:val="16"/>
                                <w:vertAlign w:val="superscript"/>
                                <w:lang w:val="pt-BR"/>
                              </w:rPr>
                              <w:t>3</w:t>
                            </w:r>
                            <w:r w:rsidRPr="00706004">
                              <w:rPr>
                                <w:sz w:val="16"/>
                                <w:szCs w:val="16"/>
                                <w:lang w:val="pt-BR"/>
                              </w:rPr>
                              <w:t xml:space="preserve"> J/T</w:t>
                            </w:r>
                          </w:p>
                        </w:tc>
                      </w:tr>
                      <w:tr w:rsidR="00DE07FA" w:rsidRPr="00706004"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Pr="00706004" w:rsidRDefault="00DE07FA">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15DD1D3B" w14:textId="77777777" w:rsidR="00DE07FA" w:rsidRPr="00706004" w:rsidRDefault="00DE07F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10</w:t>
                            </w:r>
                            <w:r w:rsidRPr="00706004">
                              <w:rPr>
                                <w:sz w:val="16"/>
                                <w:szCs w:val="16"/>
                                <w:vertAlign w:val="superscript"/>
                                <w:lang w:val="pt-BR"/>
                              </w:rPr>
                              <w:t>3</w:t>
                            </w:r>
                            <w:r w:rsidRPr="00706004">
                              <w:rPr>
                                <w:sz w:val="16"/>
                                <w:szCs w:val="16"/>
                                <w:lang w:val="pt-BR"/>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rsidRPr="00706004"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Pr="00706004" w:rsidRDefault="00DE07FA">
                            <w:pPr>
                              <w:rPr>
                                <w:sz w:val="16"/>
                                <w:szCs w:val="16"/>
                                <w:lang w:val="pt-BR"/>
                              </w:rPr>
                            </w:pPr>
                            <w:r w:rsidRPr="00706004">
                              <w:rPr>
                                <w:sz w:val="16"/>
                                <w:szCs w:val="16"/>
                                <w:lang w:val="pt-BR"/>
                              </w:rPr>
                              <w:t xml:space="preserve">1 erg/G = 1 emu </w:t>
                            </w:r>
                          </w:p>
                          <w:p w14:paraId="1B959306" w14:textId="77777777" w:rsidR="00DE07FA" w:rsidRPr="00706004" w:rsidRDefault="00DE07F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10</w:t>
                            </w:r>
                            <w:r w:rsidRPr="00706004">
                              <w:rPr>
                                <w:sz w:val="16"/>
                                <w:szCs w:val="16"/>
                                <w:lang w:val="pt-BR"/>
                              </w:rPr>
                              <w:t xml:space="preserve"> Wb·m</w:t>
                            </w:r>
                          </w:p>
                        </w:tc>
                      </w:tr>
                      <w:tr w:rsidR="00DE07FA" w:rsidRPr="00706004"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Pr="00706004" w:rsidRDefault="00DE07FA">
                            <w:pPr>
                              <w:rPr>
                                <w:sz w:val="16"/>
                                <w:szCs w:val="16"/>
                                <w:lang w:val="pt-BR"/>
                              </w:rPr>
                            </w:pPr>
                            <w:r w:rsidRPr="00706004">
                              <w:rPr>
                                <w:sz w:val="16"/>
                                <w:szCs w:val="16"/>
                                <w:lang w:val="pt-BR"/>
                              </w:rPr>
                              <w:t>1 erg/(G·cm</w:t>
                            </w:r>
                            <w:r w:rsidRPr="00706004">
                              <w:rPr>
                                <w:sz w:val="16"/>
                                <w:szCs w:val="16"/>
                                <w:vertAlign w:val="superscript"/>
                                <w:lang w:val="pt-BR"/>
                              </w:rPr>
                              <w:t>3</w:t>
                            </w:r>
                            <w:r w:rsidRPr="00706004">
                              <w:rPr>
                                <w:sz w:val="16"/>
                                <w:szCs w:val="16"/>
                                <w:lang w:val="pt-BR"/>
                              </w:rPr>
                              <w:t>) = 1 emu/cm</w:t>
                            </w:r>
                            <w:r w:rsidRPr="00706004">
                              <w:rPr>
                                <w:sz w:val="16"/>
                                <w:szCs w:val="16"/>
                                <w:vertAlign w:val="superscript"/>
                                <w:lang w:val="pt-BR"/>
                              </w:rPr>
                              <w:t>3</w:t>
                            </w:r>
                          </w:p>
                          <w:p w14:paraId="68A5D64B" w14:textId="77777777" w:rsidR="00DE07FA" w:rsidRPr="00706004" w:rsidRDefault="00DE07FA">
                            <w:pPr>
                              <w:rPr>
                                <w:sz w:val="16"/>
                                <w:szCs w:val="16"/>
                                <w:lang w:val="pt-BR"/>
                              </w:rPr>
                            </w:pPr>
                            <w:r w:rsidRPr="00706004">
                              <w:rPr>
                                <w:sz w:val="16"/>
                                <w:szCs w:val="16"/>
                                <w:lang w:val="pt-BR"/>
                              </w:rPr>
                              <w:t xml:space="preserve">  </w:t>
                            </w:r>
                            <w:r>
                              <w:rPr>
                                <w:sz w:val="16"/>
                                <w:szCs w:val="16"/>
                              </w:rPr>
                              <w:sym w:font="Symbol" w:char="F0AE"/>
                            </w:r>
                            <w:r w:rsidRPr="00706004">
                              <w:rPr>
                                <w:sz w:val="16"/>
                                <w:szCs w:val="16"/>
                                <w:lang w:val="pt-BR"/>
                              </w:rPr>
                              <w:t xml:space="preserve"> 4</w:t>
                            </w:r>
                            <w:r>
                              <w:rPr>
                                <w:sz w:val="16"/>
                                <w:szCs w:val="16"/>
                              </w:rPr>
                              <w:sym w:font="Symbol" w:char="F070"/>
                            </w:r>
                            <w:r w:rsidRPr="00706004">
                              <w:rPr>
                                <w:sz w:val="16"/>
                                <w:szCs w:val="16"/>
                                <w:lang w:val="pt-BR"/>
                              </w:rPr>
                              <w:t xml:space="preserve"> </w:t>
                            </w:r>
                            <w:r>
                              <w:rPr>
                                <w:sz w:val="16"/>
                                <w:szCs w:val="16"/>
                              </w:rPr>
                              <w:sym w:font="Symbol" w:char="F0B4"/>
                            </w:r>
                            <w:r w:rsidRPr="00706004">
                              <w:rPr>
                                <w:sz w:val="16"/>
                                <w:szCs w:val="16"/>
                                <w:lang w:val="pt-BR"/>
                              </w:rPr>
                              <w:t xml:space="preserve"> 10</w:t>
                            </w:r>
                            <w:r>
                              <w:rPr>
                                <w:sz w:val="16"/>
                                <w:szCs w:val="16"/>
                                <w:vertAlign w:val="superscript"/>
                              </w:rPr>
                              <w:sym w:font="Symbol" w:char="F02D"/>
                            </w:r>
                            <w:r w:rsidRPr="00706004">
                              <w:rPr>
                                <w:sz w:val="16"/>
                                <w:szCs w:val="16"/>
                                <w:vertAlign w:val="superscript"/>
                                <w:lang w:val="pt-BR"/>
                              </w:rPr>
                              <w:t>4</w:t>
                            </w:r>
                            <w:r w:rsidRPr="00706004">
                              <w:rPr>
                                <w:sz w:val="16"/>
                                <w:szCs w:val="16"/>
                                <w:lang w:val="pt-BR"/>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Textodenotaderodap"/>
                      </w:pPr>
                      <w:r>
                        <w:t xml:space="preserve">Vertical lines are optional in tables. Statements that serve as captions for the entire table do not need footnote letters. </w:t>
                      </w:r>
                    </w:p>
                    <w:p w14:paraId="436183EB" w14:textId="6AE5581F" w:rsidR="00DE07FA" w:rsidRDefault="00DE07FA" w:rsidP="00E97B99">
                      <w:pPr>
                        <w:pStyle w:val="Textodenotaderodap"/>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Textodenotaderodap"/>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Ttulo1"/>
      </w:pPr>
      <w:r w:rsidRPr="00E857A2">
        <w:t>Guidelines for Graphics Preparation</w:t>
      </w:r>
      <w:r>
        <w:t xml:space="preserve"> </w:t>
      </w:r>
      <w:r w:rsidR="009E484E">
        <w:br/>
      </w:r>
      <w:r>
        <w:t>and Submission</w:t>
      </w:r>
    </w:p>
    <w:p w14:paraId="31389186" w14:textId="77777777" w:rsidR="001B36B1" w:rsidRPr="00E857A2" w:rsidRDefault="001B36B1" w:rsidP="001F4C5C">
      <w:pPr>
        <w:pStyle w:val="Ttulo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Ttulo3"/>
        <w:jc w:val="both"/>
        <w:rPr>
          <w:rStyle w:val="Ttulo2Char"/>
          <w:rFonts w:ascii="Times" w:hAnsi="Times" w:cs="Verdana"/>
          <w:i/>
          <w:color w:val="000000" w:themeColor="text1"/>
        </w:rPr>
      </w:pPr>
      <w:r w:rsidRPr="005052CD">
        <w:rPr>
          <w:rStyle w:val="Ttulo2Char"/>
          <w:i/>
        </w:rPr>
        <w:t>Color/Grayscale figures</w:t>
      </w:r>
    </w:p>
    <w:p w14:paraId="5906BB1E" w14:textId="77777777" w:rsidR="001B36B1" w:rsidRPr="001F4C5C" w:rsidRDefault="0013354F"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Ttulo3"/>
        <w:jc w:val="both"/>
        <w:rPr>
          <w:rStyle w:val="Ttulo2Char"/>
          <w:rFonts w:ascii="Times" w:hAnsi="Times" w:cs="Verdana"/>
          <w:i/>
          <w:iCs/>
          <w:color w:val="000000" w:themeColor="text1"/>
        </w:rPr>
      </w:pPr>
      <w:proofErr w:type="spellStart"/>
      <w:r w:rsidRPr="005052CD">
        <w:rPr>
          <w:rStyle w:val="Ttulo2Char"/>
          <w:i/>
        </w:rPr>
        <w:t>Lineart</w:t>
      </w:r>
      <w:proofErr w:type="spellEnd"/>
      <w:r w:rsidRPr="005052CD">
        <w:rPr>
          <w:rStyle w:val="Ttulo2Char"/>
          <w:i/>
        </w:rPr>
        <w:t xml:space="preserve"> figures</w:t>
      </w:r>
    </w:p>
    <w:p w14:paraId="66E96ED0"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Ttulo3"/>
        <w:jc w:val="both"/>
        <w:rPr>
          <w:rStyle w:val="BodyText2"/>
          <w:rFonts w:ascii="Times" w:hAnsi="Times"/>
          <w:i w:val="0"/>
          <w:iCs w:val="0"/>
          <w:color w:val="000000" w:themeColor="text1"/>
          <w:sz w:val="20"/>
          <w:szCs w:val="20"/>
        </w:rPr>
      </w:pPr>
      <w:r>
        <w:rPr>
          <w:rStyle w:val="Ttulo2Char"/>
          <w:i/>
        </w:rPr>
        <w:t>Author p</w:t>
      </w:r>
      <w:r w:rsidR="001B36B1" w:rsidRPr="005052CD">
        <w:rPr>
          <w:rStyle w:val="Ttulo2Char"/>
          <w:i/>
        </w:rPr>
        <w:t>hotos</w:t>
      </w:r>
    </w:p>
    <w:p w14:paraId="3B914AD8" w14:textId="77777777" w:rsidR="001B36B1" w:rsidRPr="001F4C5C" w:rsidRDefault="001B36B1" w:rsidP="001F4C5C">
      <w:pPr>
        <w:pStyle w:val="Ttulo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Ttulo3"/>
        <w:jc w:val="both"/>
        <w:rPr>
          <w:rStyle w:val="BodyText2"/>
          <w:rFonts w:ascii="Times" w:hAnsi="Times"/>
          <w:i w:val="0"/>
          <w:iCs w:val="0"/>
          <w:color w:val="000000" w:themeColor="text1"/>
          <w:sz w:val="20"/>
          <w:szCs w:val="20"/>
        </w:rPr>
      </w:pPr>
      <w:r w:rsidRPr="005052CD">
        <w:rPr>
          <w:rStyle w:val="Ttulo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Ttulo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Ttulo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Ttulo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Ttulo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Ttulo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Ttulo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Ttulo2"/>
      </w:pPr>
      <w:r w:rsidRPr="00E857A2">
        <w:t>Using Labels Within Figures</w:t>
      </w:r>
    </w:p>
    <w:p w14:paraId="13F063DE" w14:textId="71BA7D97" w:rsidR="001B36B1" w:rsidRPr="00E857A2" w:rsidRDefault="009F40FB" w:rsidP="001F4C5C">
      <w:pPr>
        <w:pStyle w:val="Ttulo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5pt;height:6pt" o:ole="" fillcolor="window">
            <v:imagedata r:id="rId19" o:title=""/>
          </v:shape>
          <o:OLEObject Type="Embed" ProgID="Equation.3" ShapeID="_x0000_i1026" DrawAspect="Content" ObjectID="_1541875188"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Ttulo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Ttulo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Ttulo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Ttulo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1"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2"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Ttulo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Ttulo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Ttulo1"/>
        <w:jc w:val="both"/>
      </w:pPr>
      <w:r>
        <w:t>Conclusion</w:t>
      </w:r>
    </w:p>
    <w:p w14:paraId="5BC5F17B" w14:textId="77777777" w:rsidR="00E97402" w:rsidRPr="00CD684F" w:rsidRDefault="00E97402" w:rsidP="00CD684F">
      <w:pPr>
        <w:pStyle w:val="Ttul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Ttulo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Ttulo2"/>
      </w:pPr>
      <w:r>
        <w:t>Footnotes</w:t>
      </w:r>
    </w:p>
    <w:p w14:paraId="7D4B8476" w14:textId="77777777" w:rsidR="00C075EF" w:rsidRDefault="00C075EF" w:rsidP="00C075EF">
      <w:pPr>
        <w:pStyle w:val="Text"/>
      </w:pPr>
      <w:r>
        <w:t>Number footnotes separately in superscripts (Insert | Footnote).</w:t>
      </w:r>
      <w:r>
        <w:rPr>
          <w:rStyle w:val="Refdenotaderodap"/>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Ttulo1"/>
      </w:pPr>
      <w:r>
        <w:t>Submitting Your P</w:t>
      </w:r>
      <w:r w:rsidR="009C7D17">
        <w:t>aper for Review</w:t>
      </w:r>
    </w:p>
    <w:p w14:paraId="2A21A039" w14:textId="0141A520" w:rsidR="009C7D17" w:rsidRDefault="00EE6FFC" w:rsidP="009C7D17">
      <w:pPr>
        <w:pStyle w:val="Ttulo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Ttulo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Ttulo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3"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Ttulo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Ttulo2"/>
      </w:pPr>
      <w:r w:rsidRPr="00E97B99">
        <w:lastRenderedPageBreak/>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4"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Ttulo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5"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Ttulo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lastRenderedPageBreak/>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6"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8"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lang w:val="pt-BR" w:eastAsia="ja-JP"/>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lang w:val="pt-BR" w:eastAsia="ja-JP"/>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lang w:val="pt-BR" w:eastAsia="ja-JP"/>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lastRenderedPageBreak/>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4"/>
          <w:footerReference w:type="default" r:id="rId35"/>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F4559" w14:textId="77777777" w:rsidR="00DA2684" w:rsidRDefault="00DA2684">
      <w:r>
        <w:separator/>
      </w:r>
    </w:p>
  </w:endnote>
  <w:endnote w:type="continuationSeparator" w:id="0">
    <w:p w14:paraId="6D1D4097" w14:textId="77777777" w:rsidR="00DA2684" w:rsidRDefault="00DA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256C1" w14:textId="77777777" w:rsidR="00DE07FA" w:rsidRDefault="00DE07F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F8440" w14:textId="77777777" w:rsidR="00DA2684" w:rsidRDefault="00DA2684"/>
  </w:footnote>
  <w:footnote w:type="continuationSeparator" w:id="0">
    <w:p w14:paraId="4EE2B9F1" w14:textId="77777777" w:rsidR="00DA2684" w:rsidRDefault="00DA2684">
      <w:r>
        <w:continuationSeparator/>
      </w:r>
    </w:p>
  </w:footnote>
  <w:footnote w:id="1">
    <w:p w14:paraId="3BB80BC9" w14:textId="791E436B" w:rsidR="00DE07FA" w:rsidRDefault="00DE07FA" w:rsidP="0090608B">
      <w:pPr>
        <w:pStyle w:val="Textodenotaderodap"/>
        <w:ind w:firstLine="0"/>
      </w:pPr>
    </w:p>
  </w:footnote>
  <w:footnote w:id="2">
    <w:p w14:paraId="5525955B" w14:textId="77777777" w:rsidR="00DE07FA" w:rsidRDefault="00DE07FA" w:rsidP="00C075EF">
      <w:pPr>
        <w:pStyle w:val="Textodenotaderodap"/>
      </w:pPr>
      <w:r>
        <w:rPr>
          <w:rStyle w:val="Refdenotaderodap"/>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90608B">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06004"/>
    <w:rsid w:val="00725B45"/>
    <w:rsid w:val="007C4336"/>
    <w:rsid w:val="007F7AA6"/>
    <w:rsid w:val="00823624"/>
    <w:rsid w:val="00837E47"/>
    <w:rsid w:val="008518FE"/>
    <w:rsid w:val="0085659C"/>
    <w:rsid w:val="00872026"/>
    <w:rsid w:val="0087792E"/>
    <w:rsid w:val="00883EAF"/>
    <w:rsid w:val="00885258"/>
    <w:rsid w:val="008A30C3"/>
    <w:rsid w:val="008A3C23"/>
    <w:rsid w:val="008C0E06"/>
    <w:rsid w:val="008C49CC"/>
    <w:rsid w:val="008D69E9"/>
    <w:rsid w:val="008E0645"/>
    <w:rsid w:val="008F594A"/>
    <w:rsid w:val="00904C7E"/>
    <w:rsid w:val="0090608B"/>
    <w:rsid w:val="0091035B"/>
    <w:rsid w:val="009139D8"/>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A2684"/>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ＭＳ 明朝" w:hAnsi="Arial"/>
      <w:sz w:val="18"/>
      <w:szCs w:val="22"/>
      <w:lang w:eastAsia="ja-JP"/>
    </w:rPr>
  </w:style>
  <w:style w:type="character" w:customStyle="1" w:styleId="TextL-MAGChar">
    <w:name w:val="Text L-MAG Char"/>
    <w:basedOn w:val="Fontepargpadro"/>
    <w:link w:val="TextL-MAG"/>
    <w:rsid w:val="009C7D17"/>
    <w:rPr>
      <w:rFonts w:ascii="Arial" w:eastAsia="ＭＳ 明朝"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ＭＳ 明朝" w:hAnsi="Arial"/>
      <w:sz w:val="18"/>
      <w:szCs w:val="22"/>
      <w:lang w:eastAsia="ja-JP"/>
    </w:rPr>
  </w:style>
  <w:style w:type="character" w:customStyle="1" w:styleId="TextL-MAGChar">
    <w:name w:val="Text L-MAG Char"/>
    <w:basedOn w:val="Fontepargpadro"/>
    <w:link w:val="TextL-MAG"/>
    <w:rsid w:val="009C7D17"/>
    <w:rPr>
      <w:rFonts w:ascii="Arial" w:eastAsia="ＭＳ 明朝"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semiHidden/>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20.png"/><Relationship Id="rId26" Type="http://schemas.openxmlformats.org/officeDocument/2006/relationships/hyperlink" Target="http://www.atm.com/" TargetMode="External"/><Relationship Id="rId3" Type="http://schemas.openxmlformats.org/officeDocument/2006/relationships/styles" Target="styles.xml"/><Relationship Id="rId21" Type="http://schemas.openxmlformats.org/officeDocument/2006/relationships/hyperlink" Target="http://graphicsqc.ieee.org/"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dobe.com/support/downloads/" TargetMode="External"/><Relationship Id="rId25" Type="http://schemas.openxmlformats.org/officeDocument/2006/relationships/hyperlink" Target="http://www.ieee.org/web/publications/authors/transjnl/index.html" TargetMode="External"/><Relationship Id="rId33" Type="http://schemas.openxmlformats.org/officeDocument/2006/relationships/image" Target="media/image6.ti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hyperlink" Target="http://www.amdahl.com/doc/products/bsg/intra/inf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dobe.com/support/downloads/pdrvwin.htm" TargetMode="External"/><Relationship Id="rId24" Type="http://schemas.openxmlformats.org/officeDocument/2006/relationships/hyperlink" Target="http://www.ieee.org/copyright" TargetMode="External"/><Relationship Id="rId32" Type="http://schemas.openxmlformats.org/officeDocument/2006/relationships/image" Target="media/image5.ti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publications_standards/publications/authors/authors_submission.html" TargetMode="External"/><Relationship Id="rId28" Type="http://schemas.openxmlformats.org/officeDocument/2006/relationships/hyperlink" Target="http://home.process.com/Intranets/wp2.htp" TargetMode="External"/><Relationship Id="rId36" Type="http://schemas.openxmlformats.org/officeDocument/2006/relationships/fontTable" Target="fontTable.xml"/><Relationship Id="rId10" Type="http://schemas.openxmlformats.org/officeDocument/2006/relationships/hyperlink" Target="http://www.ieee.org/organizations/pubs/ani_prod/keywrd98.txt" TargetMode="External"/><Relationship Id="rId19" Type="http://schemas.openxmlformats.org/officeDocument/2006/relationships/image" Target="media/image3.wmf"/><Relationship Id="rId31" Type="http://schemas.openxmlformats.org/officeDocument/2006/relationships/image" Target="media/image4.tif"/><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oleObject" Target="embeddings/oleObject1.bin"/><Relationship Id="rId22" Type="http://schemas.openxmlformats.org/officeDocument/2006/relationships/hyperlink" Target="mailto:graphics@ieee.org" TargetMode="External"/><Relationship Id="rId27" Type="http://schemas.openxmlformats.org/officeDocument/2006/relationships/hyperlink" Target="http://www.halcyon.com/pub/journals/21ps03-vidmar" TargetMode="External"/><Relationship Id="rId30" Type="http://schemas.openxmlformats.org/officeDocument/2006/relationships/hyperlink" Target="mailto:HUMANIST@NYVM.ORG" TargetMode="External"/><Relationship Id="rId35"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93F64-5301-4EEA-B92D-30D8C37C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6392</Words>
  <Characters>34518</Characters>
  <Application>Microsoft Office Word</Application>
  <DocSecurity>0</DocSecurity>
  <Lines>287</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40829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Adson Estevesa</cp:lastModifiedBy>
  <cp:revision>2</cp:revision>
  <cp:lastPrinted>2012-08-02T18:53:00Z</cp:lastPrinted>
  <dcterms:created xsi:type="dcterms:W3CDTF">2016-11-28T23:53:00Z</dcterms:created>
  <dcterms:modified xsi:type="dcterms:W3CDTF">2016-11-28T23:53:00Z</dcterms:modified>
</cp:coreProperties>
</file>